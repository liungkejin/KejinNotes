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0398" w:rsidRDefault="005D0398">
      <w:pPr>
        <w:jc w:val="center"/>
        <w:rPr>
          <w:b/>
          <w:bCs/>
          <w:sz w:val="44"/>
          <w:szCs w:val="44"/>
        </w:rPr>
      </w:pPr>
    </w:p>
    <w:p w:rsidR="005D0398" w:rsidRDefault="00C937D6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开发者权利声明</w:t>
      </w:r>
    </w:p>
    <w:p w:rsidR="005D0398" w:rsidRDefault="005D0398">
      <w:pPr>
        <w:jc w:val="center"/>
        <w:rPr>
          <w:sz w:val="44"/>
          <w:szCs w:val="44"/>
        </w:rPr>
      </w:pPr>
    </w:p>
    <w:p w:rsidR="005D0398" w:rsidRDefault="00C937D6">
      <w:pPr>
        <w:spacing w:line="360" w:lineRule="auto"/>
        <w:rPr>
          <w:sz w:val="24"/>
          <w:szCs w:val="24"/>
        </w:rPr>
      </w:pPr>
      <w:r>
        <w:rPr>
          <w:rFonts w:hint="eastAsia"/>
        </w:rPr>
        <w:t xml:space="preserve">   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本人（公司）承诺：本人上传至</w:t>
      </w:r>
      <w:r>
        <w:rPr>
          <w:rFonts w:hint="eastAsia"/>
          <w:sz w:val="24"/>
          <w:szCs w:val="24"/>
        </w:rPr>
        <w:t>PP</w:t>
      </w:r>
      <w:r>
        <w:rPr>
          <w:rFonts w:hint="eastAsia"/>
          <w:sz w:val="24"/>
          <w:szCs w:val="24"/>
        </w:rPr>
        <w:t>助手</w:t>
      </w:r>
      <w:r>
        <w:rPr>
          <w:rFonts w:hint="eastAsia"/>
          <w:sz w:val="24"/>
          <w:szCs w:val="24"/>
        </w:rPr>
        <w:t>安卓</w:t>
      </w:r>
      <w:r>
        <w:rPr>
          <w:rFonts w:hint="eastAsia"/>
          <w:sz w:val="24"/>
          <w:szCs w:val="24"/>
        </w:rPr>
        <w:t>开放平台的</w:t>
      </w:r>
      <w:r>
        <w:rPr>
          <w:rFonts w:hint="eastAsia"/>
          <w:sz w:val="24"/>
          <w:szCs w:val="24"/>
          <w:u w:val="single"/>
        </w:rPr>
        <w:t xml:space="preserve"> </w:t>
      </w:r>
      <w:del w:id="0" w:author="xoracle" w:date="2015-12-23T14:55:00Z">
        <w:r w:rsidDel="00C937D6">
          <w:rPr>
            <w:rFonts w:hint="eastAsia"/>
            <w:sz w:val="24"/>
            <w:szCs w:val="24"/>
            <w:u w:val="single"/>
          </w:rPr>
          <w:delText xml:space="preserve"> </w:delText>
        </w:r>
        <w:r w:rsidDel="00C937D6">
          <w:rPr>
            <w:rFonts w:hint="eastAsia"/>
            <w:sz w:val="24"/>
            <w:szCs w:val="24"/>
            <w:u w:val="single"/>
          </w:rPr>
          <w:delText xml:space="preserve"> </w:delText>
        </w:r>
      </w:del>
      <w:r>
        <w:rPr>
          <w:rFonts w:hint="eastAsia"/>
          <w:sz w:val="24"/>
          <w:szCs w:val="24"/>
          <w:u w:val="single"/>
        </w:rPr>
        <w:t xml:space="preserve"> </w:t>
      </w:r>
      <w:ins w:id="1" w:author="xoracle" w:date="2015-12-23T14:55:00Z">
        <w:r>
          <w:rPr>
            <w:rFonts w:hint="eastAsia"/>
            <w:sz w:val="24"/>
            <w:szCs w:val="24"/>
            <w:u w:val="single"/>
          </w:rPr>
          <w:t>公证</w:t>
        </w:r>
        <w:r>
          <w:rPr>
            <w:sz w:val="24"/>
            <w:szCs w:val="24"/>
            <w:u w:val="single"/>
          </w:rPr>
          <w:t>电影</w:t>
        </w:r>
      </w:ins>
      <w:r>
        <w:rPr>
          <w:rFonts w:hint="eastAsia"/>
          <w:sz w:val="24"/>
          <w:szCs w:val="24"/>
          <w:u w:val="single"/>
        </w:rPr>
        <w:t xml:space="preserve"> </w:t>
      </w:r>
      <w:del w:id="2" w:author="xoracle" w:date="2015-12-23T14:55:00Z">
        <w:r w:rsidDel="00C937D6">
          <w:rPr>
            <w:rFonts w:hint="eastAsia"/>
            <w:sz w:val="24"/>
            <w:szCs w:val="24"/>
            <w:u w:val="single"/>
          </w:rPr>
          <w:delText xml:space="preserve"> </w:delText>
        </w:r>
        <w:r w:rsidDel="00C937D6">
          <w:rPr>
            <w:rFonts w:hint="eastAsia"/>
            <w:sz w:val="24"/>
            <w:szCs w:val="24"/>
            <w:u w:val="single"/>
          </w:rPr>
          <w:delText xml:space="preserve"> </w:delText>
        </w:r>
        <w:r w:rsidDel="00C937D6">
          <w:rPr>
            <w:rFonts w:hint="eastAsia"/>
            <w:sz w:val="24"/>
            <w:szCs w:val="24"/>
            <w:u w:val="single"/>
          </w:rPr>
          <w:delText xml:space="preserve"> </w:delText>
        </w:r>
      </w:del>
      <w:r>
        <w:rPr>
          <w:rFonts w:hint="eastAsia"/>
          <w:sz w:val="24"/>
          <w:szCs w:val="24"/>
          <w:u w:val="single"/>
        </w:rPr>
        <w:t xml:space="preserve"> </w:t>
      </w:r>
      <w:r>
        <w:rPr>
          <w:rFonts w:hint="eastAsia"/>
          <w:sz w:val="24"/>
          <w:szCs w:val="24"/>
        </w:rPr>
        <w:t>安卓版软件，系本人（公司）独立自主开发完成或已经获得相关授权，不存在任何侵犯第三方合法权益的情形，本人（公司）对该软件享有完整版权。如本人（公司）上述承诺存在虚假，愿承担由此产生的一切法律后果，并赔偿</w:t>
      </w:r>
      <w:r>
        <w:rPr>
          <w:rFonts w:hint="eastAsia"/>
          <w:sz w:val="24"/>
          <w:szCs w:val="24"/>
        </w:rPr>
        <w:t>PP</w:t>
      </w:r>
      <w:r>
        <w:rPr>
          <w:rFonts w:hint="eastAsia"/>
          <w:sz w:val="24"/>
          <w:szCs w:val="24"/>
        </w:rPr>
        <w:t>助手</w:t>
      </w:r>
      <w:r>
        <w:rPr>
          <w:rFonts w:hint="eastAsia"/>
          <w:sz w:val="24"/>
          <w:szCs w:val="24"/>
        </w:rPr>
        <w:t>安卓</w:t>
      </w:r>
      <w:r>
        <w:rPr>
          <w:rFonts w:hint="eastAsia"/>
          <w:sz w:val="24"/>
          <w:szCs w:val="24"/>
        </w:rPr>
        <w:t>开放平台因此遭受的全部损失。</w:t>
      </w:r>
    </w:p>
    <w:p w:rsidR="005D0398" w:rsidRDefault="005D0398">
      <w:pPr>
        <w:spacing w:line="360" w:lineRule="auto"/>
        <w:rPr>
          <w:sz w:val="24"/>
          <w:szCs w:val="24"/>
        </w:rPr>
      </w:pPr>
    </w:p>
    <w:p w:rsidR="005D0398" w:rsidRDefault="005D0398">
      <w:pPr>
        <w:rPr>
          <w:sz w:val="24"/>
          <w:szCs w:val="24"/>
        </w:rPr>
      </w:pPr>
    </w:p>
    <w:p w:rsidR="005D0398" w:rsidRDefault="005D0398">
      <w:pPr>
        <w:rPr>
          <w:sz w:val="24"/>
          <w:szCs w:val="24"/>
        </w:rPr>
      </w:pPr>
    </w:p>
    <w:p w:rsidR="005D0398" w:rsidRDefault="005D0398">
      <w:pPr>
        <w:rPr>
          <w:sz w:val="24"/>
          <w:szCs w:val="24"/>
        </w:rPr>
      </w:pPr>
    </w:p>
    <w:p w:rsidR="005D0398" w:rsidRDefault="00C937D6">
      <w:pPr>
        <w:rPr>
          <w:b/>
          <w:bCs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              </w:t>
      </w:r>
      <w:r>
        <w:rPr>
          <w:rFonts w:hint="eastAsia"/>
          <w:b/>
          <w:bCs/>
          <w:sz w:val="24"/>
          <w:szCs w:val="24"/>
        </w:rPr>
        <w:t>开发者：（个人姓名／公司名）</w:t>
      </w:r>
    </w:p>
    <w:p w:rsidR="005D0398" w:rsidRDefault="005D0398">
      <w:pPr>
        <w:rPr>
          <w:b/>
          <w:bCs/>
          <w:sz w:val="24"/>
          <w:szCs w:val="24"/>
        </w:rPr>
      </w:pPr>
      <w:bookmarkStart w:id="3" w:name="_GoBack"/>
      <w:bookmarkEnd w:id="3"/>
    </w:p>
    <w:p w:rsidR="005D0398" w:rsidRDefault="00C937D6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                                          </w:t>
      </w:r>
      <w:r>
        <w:rPr>
          <w:rFonts w:hint="eastAsia"/>
          <w:b/>
          <w:bCs/>
          <w:sz w:val="24"/>
          <w:szCs w:val="24"/>
        </w:rPr>
        <w:t>年</w:t>
      </w:r>
      <w:r>
        <w:rPr>
          <w:rFonts w:hint="eastAsia"/>
          <w:b/>
          <w:bCs/>
          <w:sz w:val="24"/>
          <w:szCs w:val="24"/>
        </w:rPr>
        <w:t xml:space="preserve">  </w:t>
      </w:r>
      <w:r>
        <w:rPr>
          <w:rFonts w:hint="eastAsia"/>
          <w:b/>
          <w:bCs/>
          <w:sz w:val="24"/>
          <w:szCs w:val="24"/>
        </w:rPr>
        <w:t>月</w:t>
      </w:r>
      <w:r>
        <w:rPr>
          <w:rFonts w:hint="eastAsia"/>
          <w:b/>
          <w:bCs/>
          <w:sz w:val="24"/>
          <w:szCs w:val="24"/>
        </w:rPr>
        <w:t xml:space="preserve">   </w:t>
      </w:r>
      <w:r>
        <w:rPr>
          <w:rFonts w:hint="eastAsia"/>
          <w:b/>
          <w:bCs/>
          <w:sz w:val="24"/>
          <w:szCs w:val="24"/>
        </w:rPr>
        <w:t>日</w:t>
      </w:r>
    </w:p>
    <w:p w:rsidR="005D0398" w:rsidRDefault="005D0398"/>
    <w:p w:rsidR="005D0398" w:rsidRDefault="005D0398"/>
    <w:p w:rsidR="005D0398" w:rsidRDefault="005D0398"/>
    <w:p w:rsidR="005D0398" w:rsidRDefault="00C937D6">
      <w:r>
        <w:rPr>
          <w:rFonts w:hint="eastAsia"/>
        </w:rPr>
        <w:t>注：</w:t>
      </w:r>
    </w:p>
    <w:p w:rsidR="005D0398" w:rsidRDefault="00C937D6">
      <w:r>
        <w:rPr>
          <w:rFonts w:hint="eastAsia"/>
        </w:rPr>
        <w:t>个人开发者</w:t>
      </w:r>
      <w:r>
        <w:rPr>
          <w:rFonts w:hint="eastAsia"/>
        </w:rPr>
        <w:t>签名</w:t>
      </w:r>
      <w:r>
        <w:rPr>
          <w:rFonts w:hint="eastAsia"/>
        </w:rPr>
        <w:t>打印后提供扫描件</w:t>
      </w:r>
    </w:p>
    <w:p w:rsidR="005D0398" w:rsidRDefault="00C937D6">
      <w:r>
        <w:rPr>
          <w:rFonts w:hint="eastAsia"/>
        </w:rPr>
        <w:t>企业开发者加盖公章的后提供扫描件</w:t>
      </w:r>
    </w:p>
    <w:sectPr w:rsidR="005D0398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xoracle">
    <w15:presenceInfo w15:providerId="None" w15:userId="xoracl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trackRevisions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0053E"/>
    <w:rsid w:val="002B2A0F"/>
    <w:rsid w:val="0050053E"/>
    <w:rsid w:val="005D0398"/>
    <w:rsid w:val="009A3001"/>
    <w:rsid w:val="00C13CE5"/>
    <w:rsid w:val="00C937D6"/>
    <w:rsid w:val="13931E1A"/>
    <w:rsid w:val="6A1A4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2D499CA7-02BA-4DD8-9A4C-926564EF1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nhideWhenUsed/>
    <w:rPr>
      <w:sz w:val="18"/>
      <w:szCs w:val="18"/>
    </w:rPr>
  </w:style>
  <w:style w:type="character" w:customStyle="1" w:styleId="Char">
    <w:name w:val="批注框文本 Char"/>
    <w:link w:val="a3"/>
    <w:semiHidden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276</Characters>
  <Application>Microsoft Office Word</Application>
  <DocSecurity>0</DocSecurity>
  <Lines>2</Lines>
  <Paragraphs>1</Paragraphs>
  <ScaleCrop>false</ScaleCrop>
  <Company>Hewlett-Packard</Company>
  <LinksUpToDate>false</LinksUpToDate>
  <CharactersWithSpaces>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开发者权利声明</dc:title>
  <dc:creator>super</dc:creator>
  <cp:lastModifiedBy>xoracle</cp:lastModifiedBy>
  <cp:revision>1</cp:revision>
  <dcterms:created xsi:type="dcterms:W3CDTF">2013-08-27T10:55:00Z</dcterms:created>
  <dcterms:modified xsi:type="dcterms:W3CDTF">2015-12-23T06:55:00Z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2052-9.1.0.4885</vt:lpwstr>
  </property>
</Properties>
</file>